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B9BF" w14:textId="7266395B" w:rsidR="00F17AFA" w:rsidRPr="0053558E" w:rsidRDefault="00C16FC7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>自我介绍：</w:t>
      </w:r>
    </w:p>
    <w:p w14:paraId="56B3406F" w14:textId="132FDCD0" w:rsidR="00C16FC7" w:rsidRPr="0053558E" w:rsidRDefault="00C16FC7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>Bonjour, Monsieur.</w:t>
      </w:r>
    </w:p>
    <w:p w14:paraId="6CC21277" w14:textId="2C920F4F" w:rsidR="00C16FC7" w:rsidRPr="0053558E" w:rsidRDefault="00C16FC7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>Je m’appelle Huang Ruixuan.</w:t>
      </w:r>
    </w:p>
    <w:p w14:paraId="7A62190C" w14:textId="189549B6" w:rsidR="00715443" w:rsidRPr="0053558E" w:rsidRDefault="00715443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>J’ai dix-huit ans</w:t>
      </w:r>
      <w:r w:rsidR="002F269B">
        <w:rPr>
          <w:rFonts w:ascii="Times New Roman" w:eastAsia="宋体" w:hAnsi="Times New Roman" w:cs="Times New Roman"/>
          <w:lang w:val="fr-FR"/>
        </w:rPr>
        <w:t xml:space="preserve"> maintenant.</w:t>
      </w:r>
    </w:p>
    <w:p w14:paraId="08E339D7" w14:textId="32398C15" w:rsidR="00715443" w:rsidRPr="00E65F07" w:rsidRDefault="00715443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>Je suis né dans l</w:t>
      </w:r>
      <w:r w:rsidRPr="00E65F07">
        <w:rPr>
          <w:rFonts w:ascii="Times New Roman" w:eastAsia="宋体" w:hAnsi="Times New Roman" w:cs="Times New Roman"/>
          <w:lang w:val="fr-FR"/>
        </w:rPr>
        <w:t>a province du Hunan.</w:t>
      </w:r>
    </w:p>
    <w:p w14:paraId="65C9739E" w14:textId="344B30B2" w:rsidR="00061038" w:rsidRPr="00E65F07" w:rsidRDefault="00061038">
      <w:pPr>
        <w:rPr>
          <w:rFonts w:ascii="Times New Roman" w:eastAsia="宋体" w:hAnsi="Times New Roman" w:cs="Times New Roman"/>
          <w:lang w:val="fr-FR"/>
        </w:rPr>
      </w:pPr>
      <w:r w:rsidRPr="00E65F07">
        <w:rPr>
          <w:rFonts w:ascii="Times New Roman" w:eastAsia="宋体" w:hAnsi="Times New Roman" w:cs="Times New Roman" w:hint="eastAsia"/>
          <w:lang w:val="fr-FR"/>
        </w:rPr>
        <w:t>J</w:t>
      </w:r>
      <w:r w:rsidRPr="00E65F07">
        <w:rPr>
          <w:rFonts w:ascii="Times New Roman" w:eastAsia="宋体" w:hAnsi="Times New Roman" w:cs="Times New Roman"/>
          <w:lang w:val="fr-FR"/>
        </w:rPr>
        <w:t xml:space="preserve">’habite </w:t>
      </w:r>
      <w:r w:rsidR="00A46029">
        <w:rPr>
          <w:rFonts w:ascii="Times New Roman" w:eastAsia="宋体" w:hAnsi="Times New Roman" w:cs="Times New Roman"/>
          <w:lang w:val="fr-FR"/>
        </w:rPr>
        <w:t>à</w:t>
      </w:r>
      <w:r w:rsidRPr="00E65F07">
        <w:rPr>
          <w:rFonts w:ascii="Times New Roman" w:eastAsia="宋体" w:hAnsi="Times New Roman" w:cs="Times New Roman"/>
          <w:lang w:val="fr-FR"/>
        </w:rPr>
        <w:t xml:space="preserve"> </w:t>
      </w:r>
      <w:r w:rsidR="00A46029">
        <w:rPr>
          <w:rFonts w:ascii="Times New Roman" w:eastAsia="宋体" w:hAnsi="Times New Roman" w:cs="Times New Roman" w:hint="eastAsia"/>
          <w:lang w:val="fr-FR"/>
        </w:rPr>
        <w:t>Hefei</w:t>
      </w:r>
      <w:r w:rsidRPr="00E65F07">
        <w:rPr>
          <w:rFonts w:ascii="Times New Roman" w:eastAsia="宋体" w:hAnsi="Times New Roman" w:cs="Times New Roman"/>
          <w:lang w:val="fr-FR"/>
        </w:rPr>
        <w:t>.</w:t>
      </w:r>
    </w:p>
    <w:p w14:paraId="5A8D3482" w14:textId="15D79A46" w:rsidR="00C22B64" w:rsidRPr="00C22B64" w:rsidRDefault="00715443">
      <w:pPr>
        <w:rPr>
          <w:rFonts w:ascii="Times New Roman" w:eastAsia="宋体" w:hAnsi="Times New Roman" w:cs="Times New Roman"/>
          <w:lang w:val="fr-FR"/>
        </w:rPr>
      </w:pPr>
      <w:r w:rsidRPr="00E65F07">
        <w:rPr>
          <w:rFonts w:ascii="Times New Roman" w:eastAsia="宋体" w:hAnsi="Times New Roman" w:cs="Times New Roman"/>
          <w:lang w:val="fr-FR"/>
        </w:rPr>
        <w:t>Je suis</w:t>
      </w:r>
      <w:r w:rsidR="00965D0A" w:rsidRPr="00E65F07">
        <w:rPr>
          <w:rFonts w:ascii="Times New Roman" w:eastAsia="宋体" w:hAnsi="Times New Roman" w:cs="Times New Roman"/>
          <w:lang w:val="fr-FR"/>
        </w:rPr>
        <w:t xml:space="preserve"> en deuxième année</w:t>
      </w:r>
      <w:r w:rsidR="00C22B64">
        <w:rPr>
          <w:rFonts w:ascii="Times New Roman" w:eastAsia="宋体" w:hAnsi="Times New Roman" w:cs="Times New Roman"/>
          <w:lang w:val="fr-FR"/>
        </w:rPr>
        <w:t>(</w:t>
      </w:r>
      <w:r w:rsidR="00C22B64">
        <w:rPr>
          <w:rFonts w:ascii="Times New Roman" w:eastAsia="宋体" w:hAnsi="Times New Roman" w:cs="Times New Roman" w:hint="eastAsia"/>
          <w:lang w:val="fr-FR"/>
        </w:rPr>
        <w:t>年</w:t>
      </w:r>
      <w:r w:rsidR="00C22B64">
        <w:rPr>
          <w:rFonts w:ascii="Times New Roman" w:eastAsia="宋体" w:hAnsi="Times New Roman" w:cs="Times New Roman"/>
          <w:lang w:val="fr-FR"/>
        </w:rPr>
        <w:t>)</w:t>
      </w:r>
      <w:r w:rsidR="00965D0A" w:rsidRPr="00E65F07">
        <w:rPr>
          <w:rFonts w:ascii="Times New Roman" w:eastAsia="宋体" w:hAnsi="Times New Roman" w:cs="Times New Roman"/>
          <w:lang w:val="fr-FR"/>
        </w:rPr>
        <w:t xml:space="preserve"> du département d'informatique.</w:t>
      </w:r>
    </w:p>
    <w:p w14:paraId="5B200A59" w14:textId="38DAD454" w:rsidR="00715443" w:rsidRPr="0053558E" w:rsidRDefault="000908EF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 xml:space="preserve">Mon </w:t>
      </w:r>
      <w:r w:rsidR="0053558E" w:rsidRPr="0053558E">
        <w:rPr>
          <w:rFonts w:ascii="Times New Roman" w:eastAsia="宋体" w:hAnsi="Times New Roman" w:cs="Times New Roman"/>
          <w:lang w:val="fr-FR"/>
        </w:rPr>
        <w:t>numéro</w:t>
      </w:r>
      <w:r w:rsidRPr="0053558E">
        <w:rPr>
          <w:rFonts w:ascii="Times New Roman" w:eastAsia="宋体" w:hAnsi="Times New Roman" w:cs="Times New Roman"/>
          <w:lang w:val="fr-FR"/>
        </w:rPr>
        <w:t xml:space="preserve"> de </w:t>
      </w:r>
      <w:r w:rsidR="0053558E" w:rsidRPr="0053558E">
        <w:rPr>
          <w:rFonts w:ascii="Times New Roman" w:eastAsia="宋体" w:hAnsi="Times New Roman" w:cs="Times New Roman"/>
          <w:lang w:val="fr-FR"/>
        </w:rPr>
        <w:t>téléphone</w:t>
      </w:r>
      <w:r w:rsidRPr="0053558E">
        <w:rPr>
          <w:rFonts w:ascii="Times New Roman" w:eastAsia="宋体" w:hAnsi="Times New Roman" w:cs="Times New Roman"/>
          <w:lang w:val="fr-FR"/>
        </w:rPr>
        <w:t xml:space="preserve"> est dix-huit quatre-vingt-dix-sept </w:t>
      </w:r>
      <w:r w:rsidR="00EC38B8" w:rsidRPr="0053558E">
        <w:rPr>
          <w:rFonts w:ascii="Times New Roman" w:eastAsia="宋体" w:hAnsi="Times New Roman" w:cs="Times New Roman"/>
          <w:lang w:val="fr-FR"/>
        </w:rPr>
        <w:t>quarante-six quarante cent quarante-trois</w:t>
      </w:r>
      <w:r w:rsidR="00715443" w:rsidRPr="0053558E">
        <w:rPr>
          <w:rFonts w:ascii="Times New Roman" w:eastAsia="宋体" w:hAnsi="Times New Roman" w:cs="Times New Roman"/>
          <w:lang w:val="fr-FR"/>
        </w:rPr>
        <w:t>.</w:t>
      </w:r>
    </w:p>
    <w:p w14:paraId="0A7D3D7B" w14:textId="3725B677" w:rsidR="00965D0A" w:rsidRDefault="00965D0A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lang w:val="fr-FR"/>
        </w:rPr>
        <w:t>J’</w:t>
      </w:r>
      <w:r w:rsidRPr="00965D0A">
        <w:rPr>
          <w:rFonts w:ascii="Times New Roman" w:eastAsia="宋体" w:hAnsi="Times New Roman" w:cs="Times New Roman"/>
          <w:lang w:val="fr-FR"/>
        </w:rPr>
        <w:t>aime bien écouter de la musique.</w:t>
      </w:r>
    </w:p>
    <w:p w14:paraId="44020819" w14:textId="612AA2D9" w:rsidR="0053558E" w:rsidRDefault="0053558E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J</w:t>
      </w:r>
      <w:r>
        <w:rPr>
          <w:rFonts w:ascii="Times New Roman" w:eastAsia="宋体" w:hAnsi="Times New Roman" w:cs="Times New Roman"/>
          <w:lang w:val="fr-FR"/>
        </w:rPr>
        <w:t>’aime aussi chanter avec mes bons amis le week-end.</w:t>
      </w:r>
    </w:p>
    <w:p w14:paraId="3BB65991" w14:textId="13EEE0ED" w:rsidR="0053558E" w:rsidRDefault="0053558E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M</w:t>
      </w:r>
      <w:r>
        <w:rPr>
          <w:rFonts w:ascii="Times New Roman" w:eastAsia="宋体" w:hAnsi="Times New Roman" w:cs="Times New Roman"/>
          <w:lang w:val="fr-FR"/>
        </w:rPr>
        <w:t>on rêve est de développe</w:t>
      </w:r>
      <w:r w:rsidR="00F57FF3">
        <w:rPr>
          <w:rFonts w:ascii="Times New Roman" w:eastAsia="宋体" w:hAnsi="Times New Roman" w:cs="Times New Roman"/>
          <w:lang w:val="fr-FR"/>
        </w:rPr>
        <w:t>r des superordinateurs.</w:t>
      </w:r>
    </w:p>
    <w:p w14:paraId="5E098164" w14:textId="5BCA194C" w:rsidR="0053558E" w:rsidRDefault="00A46029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lang w:val="fr-FR"/>
        </w:rPr>
        <w:t>C’est tout</w:t>
      </w:r>
      <w:r w:rsidR="00D317E6" w:rsidRPr="00D317E6">
        <w:rPr>
          <w:rFonts w:ascii="Times New Roman" w:eastAsia="宋体" w:hAnsi="Times New Roman" w:cs="Times New Roman"/>
          <w:lang w:val="fr-FR"/>
        </w:rPr>
        <w:t>, merci</w:t>
      </w:r>
      <w:r w:rsidR="00D317E6">
        <w:rPr>
          <w:rFonts w:ascii="Times New Roman" w:eastAsia="宋体" w:hAnsi="Times New Roman" w:cs="Times New Roman"/>
          <w:lang w:val="fr-FR"/>
        </w:rPr>
        <w:t xml:space="preserve"> </w:t>
      </w:r>
      <w:r w:rsidR="00D317E6" w:rsidRPr="00D317E6">
        <w:rPr>
          <w:rFonts w:ascii="Times New Roman" w:eastAsia="宋体" w:hAnsi="Times New Roman" w:cs="Times New Roman"/>
          <w:lang w:val="fr-FR"/>
        </w:rPr>
        <w:t>beaucoup!</w:t>
      </w:r>
    </w:p>
    <w:p w14:paraId="4A0EDD23" w14:textId="77777777" w:rsidR="00D317E6" w:rsidRDefault="00D317E6">
      <w:pPr>
        <w:rPr>
          <w:rFonts w:ascii="Times New Roman" w:eastAsia="宋体" w:hAnsi="Times New Roman" w:cs="Times New Roman"/>
          <w:lang w:val="fr-FR"/>
        </w:rPr>
      </w:pPr>
    </w:p>
    <w:p w14:paraId="235EEB4A" w14:textId="77777777" w:rsidR="00B7336F" w:rsidRDefault="00B7336F">
      <w:pPr>
        <w:rPr>
          <w:rFonts w:ascii="Times New Roman" w:eastAsia="宋体" w:hAnsi="Times New Roman" w:cs="Times New Roman"/>
          <w:lang w:val="fr-FR"/>
        </w:rPr>
      </w:pPr>
    </w:p>
    <w:p w14:paraId="2CDC90C3" w14:textId="77777777" w:rsidR="00B7336F" w:rsidRDefault="00B7336F">
      <w:pPr>
        <w:rPr>
          <w:rFonts w:ascii="Times New Roman" w:eastAsia="宋体" w:hAnsi="Times New Roman" w:cs="Times New Roman"/>
          <w:lang w:val="fr-FR"/>
        </w:rPr>
      </w:pPr>
    </w:p>
    <w:p w14:paraId="46E3D573" w14:textId="0B7544C9" w:rsidR="00F57FF3" w:rsidRPr="009311BC" w:rsidRDefault="00F57FF3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介绍同学：</w:t>
      </w:r>
    </w:p>
    <w:p w14:paraId="7C2405A6" w14:textId="76F19B82" w:rsidR="00F57FF3" w:rsidRPr="009311BC" w:rsidRDefault="00F57FF3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B</w:t>
      </w:r>
      <w:r w:rsidRPr="009311BC">
        <w:rPr>
          <w:rFonts w:ascii="Times New Roman" w:eastAsia="宋体" w:hAnsi="Times New Roman" w:cs="Times New Roman"/>
          <w:lang w:val="fr-FR"/>
        </w:rPr>
        <w:t>onjour, Monsieur.</w:t>
      </w:r>
    </w:p>
    <w:p w14:paraId="2DE7CEA0" w14:textId="2FA36A95" w:rsidR="00F57FF3" w:rsidRPr="009311BC" w:rsidRDefault="00F57FF3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J</w:t>
      </w:r>
      <w:r w:rsidRPr="009311BC">
        <w:rPr>
          <w:rFonts w:ascii="Times New Roman" w:eastAsia="宋体" w:hAnsi="Times New Roman" w:cs="Times New Roman"/>
          <w:lang w:val="fr-FR"/>
        </w:rPr>
        <w:t>e vais vous presenter un de mes amis.</w:t>
      </w:r>
    </w:p>
    <w:p w14:paraId="2B3CA69A" w14:textId="458B3852" w:rsidR="00F57FF3" w:rsidRPr="009311BC" w:rsidRDefault="00FA5622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I</w:t>
      </w:r>
      <w:r w:rsidRPr="009311BC">
        <w:rPr>
          <w:rFonts w:ascii="Times New Roman" w:eastAsia="宋体" w:hAnsi="Times New Roman" w:cs="Times New Roman"/>
          <w:lang w:val="fr-FR"/>
        </w:rPr>
        <w:t>l s’appelle Kang Minxing.</w:t>
      </w:r>
    </w:p>
    <w:p w14:paraId="08FC6A1A" w14:textId="30C86D81" w:rsidR="00FA5622" w:rsidRPr="009311BC" w:rsidRDefault="00FA5622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I</w:t>
      </w:r>
      <w:r w:rsidRPr="009311BC">
        <w:rPr>
          <w:rFonts w:ascii="Times New Roman" w:eastAsia="宋体" w:hAnsi="Times New Roman" w:cs="Times New Roman"/>
          <w:lang w:val="fr-FR"/>
        </w:rPr>
        <w:t>l a dix-huit ans</w:t>
      </w:r>
      <w:r w:rsidR="00D317E6" w:rsidRPr="009311BC">
        <w:rPr>
          <w:rFonts w:ascii="Times New Roman" w:eastAsia="宋体" w:hAnsi="Times New Roman" w:cs="Times New Roman"/>
          <w:lang w:val="fr-FR"/>
        </w:rPr>
        <w:t xml:space="preserve"> maintenant.</w:t>
      </w:r>
    </w:p>
    <w:p w14:paraId="59FCFAA8" w14:textId="6F3A62F2" w:rsidR="00FA5622" w:rsidRPr="009311BC" w:rsidRDefault="00FA5622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I</w:t>
      </w:r>
      <w:r w:rsidRPr="009311BC">
        <w:rPr>
          <w:rFonts w:ascii="Times New Roman" w:eastAsia="宋体" w:hAnsi="Times New Roman" w:cs="Times New Roman"/>
          <w:lang w:val="fr-FR"/>
        </w:rPr>
        <w:t>l est né dans la province du Jiangsu.</w:t>
      </w:r>
    </w:p>
    <w:p w14:paraId="6000333D" w14:textId="1AB2C4E3" w:rsidR="00D317E6" w:rsidRPr="009311BC" w:rsidRDefault="00D317E6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habite </w:t>
      </w:r>
      <w:ins w:id="0" w:author="蒋 博翔" w:date="2021-12-24T22:48:00Z">
        <w:r w:rsidR="00E30818" w:rsidRPr="009311BC">
          <w:rPr>
            <w:rFonts w:ascii="Times New Roman" w:eastAsia="宋体" w:hAnsi="Times New Roman" w:cs="Times New Roman"/>
            <w:lang w:val="fr-FR"/>
          </w:rPr>
          <w:t>à Hefei</w:t>
        </w:r>
      </w:ins>
      <w:r w:rsidRPr="009311BC">
        <w:rPr>
          <w:rFonts w:ascii="Times New Roman" w:eastAsia="宋体" w:hAnsi="Times New Roman" w:cs="Times New Roman"/>
          <w:lang w:val="fr-FR"/>
        </w:rPr>
        <w:t>.</w:t>
      </w:r>
    </w:p>
    <w:p w14:paraId="2DE96692" w14:textId="248AC613" w:rsidR="0093022E" w:rsidRPr="009311BC" w:rsidRDefault="0093022E" w:rsidP="0093022E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Il est en deuxième année du département d'informatique.</w:t>
      </w:r>
    </w:p>
    <w:p w14:paraId="65A96DFE" w14:textId="5304B755" w:rsidR="00FA5622" w:rsidRPr="009311BC" w:rsidRDefault="00FA5622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t>Son</w:t>
      </w:r>
      <w:r w:rsidRPr="009311BC">
        <w:rPr>
          <w:rFonts w:ascii="Times New Roman" w:eastAsia="宋体" w:hAnsi="Times New Roman" w:cs="Times New Roman"/>
          <w:lang w:val="fr-FR"/>
        </w:rPr>
        <w:t xml:space="preserve"> numéro de téléphone est dix-huit quatre-vingt-dix-sept quarante-six quarante cent quarante-trois.</w:t>
      </w:r>
    </w:p>
    <w:p w14:paraId="616E8200" w14:textId="06670102" w:rsidR="0093022E" w:rsidRPr="009311BC" w:rsidRDefault="0093022E" w:rsidP="0093022E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Il aime bien écouter de la musique.</w:t>
      </w:r>
    </w:p>
    <w:p w14:paraId="0ABB1A52" w14:textId="4E2CE1F9" w:rsidR="003B6E4A" w:rsidRPr="009311BC" w:rsidRDefault="003B6E4A" w:rsidP="003B6E4A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Il aime aussi chanter avec ses bons amis le week-end.</w:t>
      </w:r>
    </w:p>
    <w:p w14:paraId="2AE5E86C" w14:textId="39025648" w:rsidR="003B6E4A" w:rsidRPr="009311BC" w:rsidRDefault="003B6E4A" w:rsidP="003B6E4A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Son rêve est de développer des superordinateurs.</w:t>
      </w:r>
    </w:p>
    <w:p w14:paraId="29B4D1F6" w14:textId="03F8CAF4" w:rsidR="003B6E4A" w:rsidRPr="009311BC" w:rsidRDefault="003B6E4A" w:rsidP="003B6E4A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Je l'admire beaucoup.</w:t>
      </w:r>
    </w:p>
    <w:p w14:paraId="7A8E96E7" w14:textId="62592C9B" w:rsidR="0093022E" w:rsidRPr="009311BC" w:rsidRDefault="00E30818" w:rsidP="003B6E4A">
      <w:pPr>
        <w:rPr>
          <w:rFonts w:ascii="Times New Roman" w:eastAsia="宋体" w:hAnsi="Times New Roman" w:cs="Times New Roman"/>
          <w:lang w:val="fr-FR"/>
        </w:rPr>
      </w:pPr>
      <w:ins w:id="1" w:author="蒋 博翔" w:date="2021-12-24T22:48:00Z">
        <w:r w:rsidRPr="009311BC">
          <w:rPr>
            <w:rFonts w:ascii="Times New Roman" w:eastAsia="宋体" w:hAnsi="Times New Roman" w:cs="Times New Roman"/>
            <w:lang w:val="fr-FR"/>
          </w:rPr>
          <w:t>C’est tout</w:t>
        </w:r>
      </w:ins>
      <w:r w:rsidR="0093022E" w:rsidRPr="009311BC">
        <w:rPr>
          <w:rFonts w:ascii="Times New Roman" w:eastAsia="宋体" w:hAnsi="Times New Roman" w:cs="Times New Roman" w:hint="eastAsia"/>
          <w:lang w:val="fr-FR"/>
        </w:rPr>
        <w:t>,</w:t>
      </w:r>
      <w:r w:rsidR="0093022E" w:rsidRPr="009311BC">
        <w:rPr>
          <w:rFonts w:ascii="Times New Roman" w:eastAsia="宋体" w:hAnsi="Times New Roman" w:cs="Times New Roman"/>
          <w:lang w:val="fr-FR"/>
        </w:rPr>
        <w:t xml:space="preserve"> merci</w:t>
      </w:r>
      <w:r w:rsidR="0093022E" w:rsidRPr="009311BC">
        <w:rPr>
          <w:rFonts w:ascii="Times New Roman" w:eastAsia="宋体" w:hAnsi="Times New Roman" w:cs="Times New Roman" w:hint="eastAsia"/>
          <w:lang w:val="fr-FR"/>
        </w:rPr>
        <w:t>!</w:t>
      </w:r>
    </w:p>
    <w:p w14:paraId="0F3173F7" w14:textId="0876F8DC" w:rsidR="00813FBC" w:rsidRDefault="00813FBC" w:rsidP="003B6E4A">
      <w:pPr>
        <w:rPr>
          <w:rFonts w:ascii="Times New Roman" w:eastAsia="宋体" w:hAnsi="Times New Roman" w:cs="Times New Roman"/>
          <w:lang w:val="fr-FR"/>
        </w:rPr>
      </w:pPr>
    </w:p>
    <w:p w14:paraId="35B5949C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7DEE76EE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2CB92FE3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5735D2D5" w14:textId="40558AC3" w:rsidR="00B24F22" w:rsidRDefault="00B24F22" w:rsidP="003B6E4A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我的肖像：</w:t>
      </w:r>
    </w:p>
    <w:p w14:paraId="162358BB" w14:textId="655DAD5C" w:rsidR="00CD2522" w:rsidRDefault="00CD2522" w:rsidP="00CD2522">
      <w:pPr>
        <w:rPr>
          <w:rFonts w:ascii="Times New Roman" w:eastAsia="宋体" w:hAnsi="Times New Roman" w:cs="Times New Roman"/>
          <w:lang w:val="fr-FR"/>
        </w:rPr>
      </w:pPr>
      <w:r w:rsidRPr="0053558E">
        <w:rPr>
          <w:rFonts w:ascii="Times New Roman" w:eastAsia="宋体" w:hAnsi="Times New Roman" w:cs="Times New Roman"/>
          <w:lang w:val="fr-FR"/>
        </w:rPr>
        <w:t>Je m’appelle Huang Ruixuan.</w:t>
      </w:r>
    </w:p>
    <w:p w14:paraId="55D09E5A" w14:textId="2666C8BC" w:rsidR="008A759D" w:rsidRDefault="008A759D" w:rsidP="00CD2522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J</w:t>
      </w:r>
      <w:r>
        <w:rPr>
          <w:rFonts w:ascii="Times New Roman" w:eastAsia="宋体" w:hAnsi="Times New Roman" w:cs="Times New Roman"/>
          <w:lang w:val="fr-FR"/>
        </w:rPr>
        <w:t xml:space="preserve">e ne suis ni grand ni petit.  // </w:t>
      </w:r>
      <w:r>
        <w:rPr>
          <w:rFonts w:ascii="Times New Roman" w:eastAsia="宋体" w:hAnsi="Times New Roman" w:cs="Times New Roman" w:hint="eastAsia"/>
          <w:lang w:val="fr-FR"/>
        </w:rPr>
        <w:t>长得不高不矮</w:t>
      </w:r>
    </w:p>
    <w:p w14:paraId="17ACC4CA" w14:textId="77777777" w:rsidR="00A46029" w:rsidRDefault="00A46029" w:rsidP="00A46029">
      <w:pPr>
        <w:rPr>
          <w:rFonts w:ascii="Times New Roman" w:eastAsia="宋体" w:hAnsi="Times New Roman" w:cs="Times New Roman"/>
          <w:lang w:val="fr-FR"/>
        </w:rPr>
      </w:pPr>
      <w:r w:rsidRPr="00CD2522">
        <w:rPr>
          <w:rFonts w:ascii="Times New Roman" w:eastAsia="宋体" w:hAnsi="Times New Roman" w:cs="Times New Roman"/>
          <w:lang w:val="fr-FR"/>
        </w:rPr>
        <w:t>J</w:t>
      </w:r>
      <w:r>
        <w:rPr>
          <w:rFonts w:ascii="Times New Roman" w:eastAsia="宋体" w:hAnsi="Times New Roman" w:cs="Times New Roman"/>
          <w:lang w:val="fr-FR"/>
        </w:rPr>
        <w:t>’</w:t>
      </w:r>
      <w:r w:rsidRPr="00CD2522">
        <w:rPr>
          <w:rFonts w:ascii="Times New Roman" w:eastAsia="宋体" w:hAnsi="Times New Roman" w:cs="Times New Roman"/>
          <w:lang w:val="fr-FR"/>
        </w:rPr>
        <w:t xml:space="preserve">ai </w:t>
      </w:r>
      <w:r>
        <w:rPr>
          <w:rFonts w:ascii="Times New Roman" w:eastAsia="宋体" w:hAnsi="Times New Roman" w:cs="Times New Roman"/>
          <w:lang w:val="fr-FR"/>
        </w:rPr>
        <w:t>des</w:t>
      </w:r>
      <w:r w:rsidRPr="00CD2522">
        <w:rPr>
          <w:rFonts w:ascii="Times New Roman" w:eastAsia="宋体" w:hAnsi="Times New Roman" w:cs="Times New Roman"/>
          <w:lang w:val="fr-FR"/>
        </w:rPr>
        <w:t xml:space="preserve"> cheveux noirs.</w:t>
      </w:r>
      <w:r>
        <w:rPr>
          <w:rFonts w:ascii="Times New Roman" w:eastAsia="宋体" w:hAnsi="Times New Roman" w:cs="Times New Roman"/>
          <w:lang w:val="fr-FR"/>
        </w:rPr>
        <w:t xml:space="preserve"> 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黑头发</w:t>
      </w:r>
    </w:p>
    <w:p w14:paraId="5B16E06E" w14:textId="5F8C7D7C" w:rsidR="00A46029" w:rsidRDefault="00A46029" w:rsidP="00CD2522">
      <w:pPr>
        <w:rPr>
          <w:rFonts w:ascii="Times New Roman" w:eastAsia="宋体" w:hAnsi="Times New Roman" w:cs="Times New Roman"/>
          <w:lang w:val="fr-FR"/>
        </w:rPr>
      </w:pPr>
      <w:r w:rsidRPr="00F8170E">
        <w:rPr>
          <w:rFonts w:ascii="Times New Roman" w:eastAsia="宋体" w:hAnsi="Times New Roman" w:cs="Times New Roman"/>
          <w:lang w:val="fr-FR"/>
        </w:rPr>
        <w:t xml:space="preserve">Mes cheveux sont </w:t>
      </w:r>
      <w:r w:rsidR="008A759D">
        <w:rPr>
          <w:rFonts w:ascii="Times New Roman" w:eastAsia="宋体" w:hAnsi="Times New Roman" w:cs="Times New Roman"/>
          <w:lang w:val="fr-FR"/>
        </w:rPr>
        <w:t>frisés</w:t>
      </w:r>
      <w:r w:rsidRPr="00F8170E">
        <w:rPr>
          <w:rFonts w:ascii="Times New Roman" w:eastAsia="宋体" w:hAnsi="Times New Roman" w:cs="Times New Roman"/>
          <w:lang w:val="fr-FR"/>
        </w:rPr>
        <w:t>.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卷发</w:t>
      </w:r>
    </w:p>
    <w:p w14:paraId="76FA3295" w14:textId="77777777" w:rsidR="00A46029" w:rsidRDefault="00A46029" w:rsidP="00A46029">
      <w:pPr>
        <w:rPr>
          <w:rFonts w:ascii="Times New Roman" w:eastAsia="宋体" w:hAnsi="Times New Roman" w:cs="Times New Roman"/>
          <w:lang w:val="fr-FR"/>
        </w:rPr>
      </w:pPr>
      <w:r w:rsidRPr="00B7548C">
        <w:rPr>
          <w:rFonts w:ascii="Times New Roman" w:eastAsia="宋体" w:hAnsi="Times New Roman" w:cs="Times New Roman"/>
          <w:lang w:val="fr-FR"/>
        </w:rPr>
        <w:t>Je porte des lunettes noires.</w:t>
      </w:r>
      <w:r>
        <w:rPr>
          <w:rFonts w:ascii="Times New Roman" w:eastAsia="宋体" w:hAnsi="Times New Roman" w:cs="Times New Roman"/>
          <w:lang w:val="fr-FR"/>
        </w:rPr>
        <w:t xml:space="preserve"> 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我戴黑色眼镜</w:t>
      </w:r>
    </w:p>
    <w:p w14:paraId="471E784E" w14:textId="301323D5" w:rsidR="00A46029" w:rsidRDefault="00A46029" w:rsidP="00CD2522">
      <w:pPr>
        <w:rPr>
          <w:rFonts w:ascii="Times New Roman" w:eastAsia="宋体" w:hAnsi="Times New Roman" w:cs="Times New Roman"/>
          <w:lang w:val="fr-FR"/>
        </w:rPr>
      </w:pPr>
      <w:r w:rsidRPr="00A46029">
        <w:rPr>
          <w:rFonts w:ascii="Times New Roman" w:eastAsia="宋体" w:hAnsi="Times New Roman" w:cs="Times New Roman"/>
          <w:lang w:val="fr-FR"/>
        </w:rPr>
        <w:t>J'ai des yeux bruns.</w:t>
      </w:r>
      <w:r w:rsidR="008A759D">
        <w:rPr>
          <w:rFonts w:ascii="Times New Roman" w:eastAsia="宋体" w:hAnsi="Times New Roman" w:cs="Times New Roman"/>
          <w:lang w:val="fr-FR"/>
        </w:rPr>
        <w:t xml:space="preserve"> </w:t>
      </w:r>
    </w:p>
    <w:p w14:paraId="4FFD309A" w14:textId="4AAB9E17" w:rsidR="008A759D" w:rsidRDefault="008A759D" w:rsidP="00CD2522">
      <w:pPr>
        <w:rPr>
          <w:rFonts w:ascii="Times New Roman" w:eastAsia="宋体" w:hAnsi="Times New Roman" w:cs="Times New Roman"/>
          <w:lang w:val="fr-FR"/>
        </w:rPr>
      </w:pPr>
      <w:r w:rsidRPr="004C089D">
        <w:rPr>
          <w:rFonts w:ascii="Times New Roman" w:eastAsia="宋体" w:hAnsi="Times New Roman" w:cs="Times New Roman"/>
          <w:lang w:val="fr-FR"/>
        </w:rPr>
        <w:t xml:space="preserve">Je n'ai pas de </w:t>
      </w:r>
      <w:r>
        <w:rPr>
          <w:rFonts w:ascii="Times New Roman" w:eastAsia="宋体" w:hAnsi="Times New Roman" w:cs="Times New Roman"/>
          <w:lang w:val="fr-FR"/>
        </w:rPr>
        <w:t>moustaches</w:t>
      </w:r>
      <w:r w:rsidRPr="004C089D">
        <w:rPr>
          <w:rFonts w:ascii="Times New Roman" w:eastAsia="宋体" w:hAnsi="Times New Roman" w:cs="Times New Roman"/>
          <w:lang w:val="fr-FR"/>
        </w:rPr>
        <w:t>.</w:t>
      </w:r>
      <w:r>
        <w:rPr>
          <w:rFonts w:ascii="Times New Roman" w:eastAsia="宋体" w:hAnsi="Times New Roman" w:cs="Times New Roman"/>
          <w:lang w:val="fr-FR"/>
        </w:rPr>
        <w:t xml:space="preserve"> 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我没有胡子</w:t>
      </w:r>
    </w:p>
    <w:p w14:paraId="15B79320" w14:textId="4C382756" w:rsidR="00B24F22" w:rsidRDefault="00E14624" w:rsidP="00A46029">
      <w:pPr>
        <w:rPr>
          <w:rFonts w:ascii="Times New Roman" w:eastAsia="宋体" w:hAnsi="Times New Roman" w:cs="Times New Roman"/>
          <w:lang w:val="fr-FR"/>
        </w:rPr>
      </w:pPr>
      <w:r w:rsidRPr="00E14624">
        <w:rPr>
          <w:rFonts w:ascii="Times New Roman" w:eastAsia="宋体" w:hAnsi="Times New Roman" w:cs="Times New Roman"/>
          <w:lang w:val="fr-FR"/>
        </w:rPr>
        <w:t>Je porte une montre noire.</w:t>
      </w:r>
      <w:r>
        <w:rPr>
          <w:rFonts w:ascii="Times New Roman" w:eastAsia="宋体" w:hAnsi="Times New Roman" w:cs="Times New Roman"/>
          <w:lang w:val="fr-FR"/>
        </w:rPr>
        <w:t xml:space="preserve"> 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我戴黑色手表</w:t>
      </w:r>
    </w:p>
    <w:p w14:paraId="2149ED7A" w14:textId="6CB4BA9B" w:rsidR="008A759D" w:rsidRDefault="008A759D" w:rsidP="00A46029">
      <w:pPr>
        <w:rPr>
          <w:rFonts w:ascii="Times New Roman" w:eastAsia="宋体" w:hAnsi="Times New Roman" w:cs="Times New Roman"/>
          <w:lang w:val="fr-FR"/>
        </w:rPr>
      </w:pPr>
      <w:r w:rsidRPr="008A759D">
        <w:rPr>
          <w:rFonts w:ascii="Times New Roman" w:eastAsia="宋体" w:hAnsi="Times New Roman" w:cs="Times New Roman"/>
          <w:lang w:val="fr-FR"/>
        </w:rPr>
        <w:t>Je ne suis ni gros ni mince.</w:t>
      </w:r>
    </w:p>
    <w:p w14:paraId="0536821B" w14:textId="6CB4BA9B" w:rsidR="004C089D" w:rsidRDefault="004C089D" w:rsidP="004C089D">
      <w:pPr>
        <w:rPr>
          <w:rFonts w:ascii="Times New Roman" w:eastAsia="宋体" w:hAnsi="Times New Roman" w:cs="Times New Roman"/>
          <w:lang w:val="fr-FR"/>
        </w:rPr>
      </w:pPr>
      <w:r w:rsidRPr="004C089D">
        <w:rPr>
          <w:rFonts w:ascii="Times New Roman" w:eastAsia="宋体" w:hAnsi="Times New Roman" w:cs="Times New Roman"/>
          <w:lang w:val="fr-FR"/>
        </w:rPr>
        <w:t>Je porte un manteau noir et des vêtements blancs.</w:t>
      </w:r>
      <w:r>
        <w:rPr>
          <w:rFonts w:ascii="Times New Roman" w:eastAsia="宋体" w:hAnsi="Times New Roman" w:cs="Times New Roman"/>
          <w:lang w:val="fr-FR"/>
        </w:rPr>
        <w:t xml:space="preserve"> 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我穿黑色大衣和白色卫衣</w:t>
      </w:r>
    </w:p>
    <w:p w14:paraId="5D60739F" w14:textId="52758515" w:rsidR="004C089D" w:rsidRDefault="004C089D" w:rsidP="003B6E4A">
      <w:pPr>
        <w:rPr>
          <w:rFonts w:ascii="Times New Roman" w:eastAsia="宋体" w:hAnsi="Times New Roman" w:cs="Times New Roman"/>
          <w:lang w:val="fr-FR"/>
        </w:rPr>
      </w:pPr>
      <w:r w:rsidRPr="004C089D">
        <w:rPr>
          <w:rFonts w:ascii="Times New Roman" w:eastAsia="宋体" w:hAnsi="Times New Roman" w:cs="Times New Roman"/>
          <w:lang w:val="fr-FR"/>
        </w:rPr>
        <w:t>J</w:t>
      </w:r>
      <w:r>
        <w:rPr>
          <w:rFonts w:ascii="Times New Roman" w:eastAsia="宋体" w:hAnsi="Times New Roman" w:cs="Times New Roman"/>
          <w:lang w:val="fr-FR"/>
        </w:rPr>
        <w:t xml:space="preserve">’ai </w:t>
      </w:r>
      <w:r w:rsidRPr="004C089D">
        <w:rPr>
          <w:rFonts w:ascii="Times New Roman" w:eastAsia="宋体" w:hAnsi="Times New Roman" w:cs="Times New Roman"/>
          <w:lang w:val="fr-FR"/>
        </w:rPr>
        <w:t>des jeans bleus et des baskets blanches.</w:t>
      </w:r>
      <w:r>
        <w:rPr>
          <w:rFonts w:ascii="Times New Roman" w:eastAsia="宋体" w:hAnsi="Times New Roman" w:cs="Times New Roman"/>
          <w:lang w:val="fr-FR"/>
        </w:rPr>
        <w:t xml:space="preserve">  </w:t>
      </w:r>
      <w:r>
        <w:rPr>
          <w:rFonts w:ascii="Times New Roman" w:eastAsia="宋体" w:hAnsi="Times New Roman" w:cs="Times New Roman" w:hint="eastAsia"/>
          <w:lang w:val="fr-FR"/>
        </w:rPr>
        <w:t>//</w:t>
      </w:r>
      <w:r>
        <w:rPr>
          <w:rFonts w:ascii="Times New Roman" w:eastAsia="宋体" w:hAnsi="Times New Roman" w:cs="Times New Roman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lang w:val="fr-FR"/>
        </w:rPr>
        <w:t>我穿</w:t>
      </w:r>
      <w:r w:rsidR="00B7548C">
        <w:rPr>
          <w:rFonts w:ascii="Times New Roman" w:eastAsia="宋体" w:hAnsi="Times New Roman" w:cs="Times New Roman" w:hint="eastAsia"/>
          <w:lang w:val="fr-FR"/>
        </w:rPr>
        <w:t>蓝色牛仔裤和白色篮球鞋</w:t>
      </w:r>
    </w:p>
    <w:p w14:paraId="017F612E" w14:textId="47410A07" w:rsidR="00B7548C" w:rsidRDefault="008A759D" w:rsidP="003B6E4A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lang w:val="fr-FR"/>
        </w:rPr>
        <w:t>C’est tout</w:t>
      </w:r>
      <w:r w:rsidR="0043620D">
        <w:rPr>
          <w:rFonts w:ascii="Times New Roman" w:eastAsia="宋体" w:hAnsi="Times New Roman" w:cs="Times New Roman" w:hint="eastAsia"/>
          <w:lang w:val="fr-FR"/>
        </w:rPr>
        <w:t>,</w:t>
      </w:r>
      <w:r w:rsidR="0043620D">
        <w:rPr>
          <w:rFonts w:ascii="Times New Roman" w:eastAsia="宋体" w:hAnsi="Times New Roman" w:cs="Times New Roman"/>
          <w:lang w:val="fr-FR"/>
        </w:rPr>
        <w:t xml:space="preserve"> merci</w:t>
      </w:r>
      <w:r w:rsidR="0043620D">
        <w:rPr>
          <w:rFonts w:ascii="Times New Roman" w:eastAsia="宋体" w:hAnsi="Times New Roman" w:cs="Times New Roman" w:hint="eastAsia"/>
          <w:lang w:val="fr-FR"/>
        </w:rPr>
        <w:t>!</w:t>
      </w:r>
    </w:p>
    <w:p w14:paraId="407BED5A" w14:textId="77777777" w:rsidR="0043620D" w:rsidRDefault="0043620D" w:rsidP="003B6E4A">
      <w:pPr>
        <w:rPr>
          <w:rFonts w:ascii="Times New Roman" w:eastAsia="宋体" w:hAnsi="Times New Roman" w:cs="Times New Roman"/>
          <w:lang w:val="fr-FR"/>
        </w:rPr>
      </w:pPr>
    </w:p>
    <w:p w14:paraId="0DB45143" w14:textId="77777777" w:rsidR="00B7336F" w:rsidRDefault="00B7336F">
      <w:pPr>
        <w:widowControl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lang w:val="fr-FR"/>
        </w:rPr>
        <w:br w:type="page"/>
      </w:r>
    </w:p>
    <w:p w14:paraId="6FC64EC1" w14:textId="600DD514" w:rsidR="00B7548C" w:rsidRPr="009311BC" w:rsidRDefault="00F8170E" w:rsidP="003B6E4A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 w:hint="eastAsia"/>
          <w:lang w:val="fr-FR"/>
        </w:rPr>
        <w:lastRenderedPageBreak/>
        <w:t>同学肖像：</w:t>
      </w:r>
    </w:p>
    <w:p w14:paraId="2EA11FFA" w14:textId="67A0EB59" w:rsidR="00F8170E" w:rsidRPr="009311BC" w:rsidRDefault="00F8170E" w:rsidP="00F8170E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Bonjour! Je vais vous présenter le portrait d'un de mes amis.</w:t>
      </w:r>
    </w:p>
    <w:p w14:paraId="1EE381E6" w14:textId="174071B1" w:rsidR="007603E0" w:rsidRDefault="007603E0" w:rsidP="00F8170E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C'est Kang minxing, mon camarade de classe.</w:t>
      </w:r>
    </w:p>
    <w:p w14:paraId="1E564056" w14:textId="6CDE4F36" w:rsidR="009311BC" w:rsidRPr="009311BC" w:rsidRDefault="009311BC" w:rsidP="00F8170E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I</w:t>
      </w:r>
      <w:r>
        <w:rPr>
          <w:rFonts w:ascii="Times New Roman" w:eastAsia="宋体" w:hAnsi="Times New Roman" w:cs="Times New Roman"/>
          <w:lang w:val="fr-FR"/>
        </w:rPr>
        <w:t>l n’est ni grand ni petit.</w:t>
      </w:r>
    </w:p>
    <w:p w14:paraId="5BCEB39B" w14:textId="3043B740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a des cheveux noirs. </w:t>
      </w:r>
    </w:p>
    <w:p w14:paraId="352BD614" w14:textId="77777777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Ses cheveux sont droits, pas comme moi.</w:t>
      </w:r>
    </w:p>
    <w:p w14:paraId="10F2F752" w14:textId="62E4072E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porte des lunettes noires.  </w:t>
      </w:r>
    </w:p>
    <w:p w14:paraId="5406C8C0" w14:textId="45E5550F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a des yeux bruns. </w:t>
      </w:r>
    </w:p>
    <w:p w14:paraId="23503DED" w14:textId="7B39DB2B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n'a pas de moustaches. </w:t>
      </w:r>
    </w:p>
    <w:p w14:paraId="58646E36" w14:textId="5A85D6A1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porte une montre noire. </w:t>
      </w:r>
    </w:p>
    <w:p w14:paraId="1FE4E18A" w14:textId="23EEEB61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Il n’est ni gros ni mince.</w:t>
      </w:r>
    </w:p>
    <w:p w14:paraId="2AAD2F65" w14:textId="4C81F089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>Il porte un manteau noir et des vêtements blancs.</w:t>
      </w:r>
    </w:p>
    <w:p w14:paraId="7DD33B42" w14:textId="013CAA94" w:rsidR="000760AD" w:rsidRPr="009311BC" w:rsidRDefault="000760AD" w:rsidP="000760AD">
      <w:pPr>
        <w:rPr>
          <w:rFonts w:ascii="Times New Roman" w:eastAsia="宋体" w:hAnsi="Times New Roman" w:cs="Times New Roman"/>
          <w:lang w:val="fr-FR"/>
        </w:rPr>
      </w:pPr>
      <w:r w:rsidRPr="009311BC">
        <w:rPr>
          <w:rFonts w:ascii="Times New Roman" w:eastAsia="宋体" w:hAnsi="Times New Roman" w:cs="Times New Roman"/>
          <w:lang w:val="fr-FR"/>
        </w:rPr>
        <w:t xml:space="preserve">Il a des jeans bleus et des baskets blanches.  </w:t>
      </w:r>
    </w:p>
    <w:p w14:paraId="42B8BA01" w14:textId="1A58A63B" w:rsidR="0043620D" w:rsidRPr="009311BC" w:rsidRDefault="00F813C7" w:rsidP="0043620D">
      <w:pPr>
        <w:rPr>
          <w:rFonts w:ascii="Times New Roman" w:eastAsia="宋体" w:hAnsi="Times New Roman" w:cs="Times New Roman"/>
          <w:lang w:val="fr-FR"/>
        </w:rPr>
      </w:pPr>
      <w:ins w:id="2" w:author="蒋 博翔" w:date="2021-12-24T22:52:00Z">
        <w:r w:rsidRPr="009311BC">
          <w:rPr>
            <w:rFonts w:ascii="Times New Roman" w:eastAsia="宋体" w:hAnsi="Times New Roman" w:cs="Times New Roman"/>
            <w:lang w:val="fr-FR"/>
          </w:rPr>
          <w:t>C’est tout</w:t>
        </w:r>
      </w:ins>
      <w:r w:rsidR="0043620D" w:rsidRPr="009311BC">
        <w:rPr>
          <w:rFonts w:ascii="Times New Roman" w:eastAsia="宋体" w:hAnsi="Times New Roman" w:cs="Times New Roman" w:hint="eastAsia"/>
          <w:lang w:val="fr-FR"/>
        </w:rPr>
        <w:t>,</w:t>
      </w:r>
      <w:r w:rsidR="0043620D" w:rsidRPr="009311BC">
        <w:rPr>
          <w:rFonts w:ascii="Times New Roman" w:eastAsia="宋体" w:hAnsi="Times New Roman" w:cs="Times New Roman"/>
          <w:lang w:val="fr-FR"/>
        </w:rPr>
        <w:t xml:space="preserve"> merci</w:t>
      </w:r>
      <w:r w:rsidR="0043620D" w:rsidRPr="009311BC">
        <w:rPr>
          <w:rFonts w:ascii="Times New Roman" w:eastAsia="宋体" w:hAnsi="Times New Roman" w:cs="Times New Roman" w:hint="eastAsia"/>
          <w:lang w:val="fr-FR"/>
        </w:rPr>
        <w:t>!</w:t>
      </w:r>
    </w:p>
    <w:p w14:paraId="13FCEBB0" w14:textId="43C49FC4" w:rsidR="00104409" w:rsidRDefault="00104409" w:rsidP="003B6E4A">
      <w:pPr>
        <w:rPr>
          <w:rFonts w:ascii="Times New Roman" w:eastAsia="宋体" w:hAnsi="Times New Roman" w:cs="Times New Roman"/>
          <w:lang w:val="fr-FR"/>
        </w:rPr>
      </w:pPr>
    </w:p>
    <w:p w14:paraId="515AE67D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3C447B23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45EC835A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1E3C42CC" w14:textId="77777777" w:rsidR="00B7336F" w:rsidRDefault="00B7336F" w:rsidP="003B6E4A">
      <w:pPr>
        <w:rPr>
          <w:rFonts w:ascii="Times New Roman" w:eastAsia="宋体" w:hAnsi="Times New Roman" w:cs="Times New Roman"/>
          <w:lang w:val="fr-FR"/>
        </w:rPr>
      </w:pPr>
    </w:p>
    <w:p w14:paraId="6931EF27" w14:textId="1D77F69A" w:rsidR="0043620D" w:rsidRDefault="0043620D" w:rsidP="003B6E4A">
      <w:pPr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介绍卧室：</w:t>
      </w:r>
      <w:r w:rsidR="007C0170" w:rsidRPr="007C0170">
        <w:rPr>
          <w:rFonts w:ascii="Times New Roman" w:eastAsia="宋体" w:hAnsi="Times New Roman" w:cs="Times New Roman" w:hint="eastAsia"/>
          <w:color w:val="FF0000"/>
          <w:lang w:val="fr-FR"/>
        </w:rPr>
        <w:t>红色字部分注意联颂</w:t>
      </w:r>
    </w:p>
    <w:p w14:paraId="7312621C" w14:textId="77777777" w:rsidR="0043620D" w:rsidRDefault="0043620D" w:rsidP="003B6E4A">
      <w:pPr>
        <w:rPr>
          <w:rFonts w:ascii="Times New Roman" w:eastAsia="宋体" w:hAnsi="Times New Roman" w:cs="Times New Roman"/>
          <w:lang w:val="fr-FR"/>
        </w:rPr>
      </w:pPr>
      <w:r w:rsidRPr="0043620D">
        <w:rPr>
          <w:rFonts w:ascii="Times New Roman" w:eastAsia="宋体" w:hAnsi="Times New Roman" w:cs="Times New Roman"/>
          <w:lang w:val="fr-FR"/>
        </w:rPr>
        <w:t xml:space="preserve">Bonjour, Monsieur. </w:t>
      </w:r>
    </w:p>
    <w:p w14:paraId="4286C113" w14:textId="234AB021" w:rsidR="0043620D" w:rsidRDefault="0043620D" w:rsidP="003B6E4A">
      <w:pPr>
        <w:rPr>
          <w:rFonts w:ascii="Times New Roman" w:eastAsia="宋体" w:hAnsi="Times New Roman" w:cs="Times New Roman"/>
          <w:lang w:val="fr-FR"/>
        </w:rPr>
      </w:pPr>
      <w:r w:rsidRPr="0043620D">
        <w:rPr>
          <w:rFonts w:ascii="Times New Roman" w:eastAsia="宋体" w:hAnsi="Times New Roman" w:cs="Times New Roman"/>
          <w:lang w:val="fr-FR"/>
        </w:rPr>
        <w:t>Je vais vous présenter ma chambre.</w:t>
      </w:r>
    </w:p>
    <w:p w14:paraId="78EF7038" w14:textId="5F1D9B21" w:rsidR="004B6456" w:rsidRDefault="004B6456" w:rsidP="003B6E4A">
      <w:pPr>
        <w:rPr>
          <w:rFonts w:ascii="Times New Roman" w:eastAsia="宋体" w:hAnsi="Times New Roman" w:cs="Times New Roman"/>
          <w:lang w:val="fr-FR"/>
        </w:rPr>
      </w:pPr>
      <w:r w:rsidRPr="004B6456">
        <w:rPr>
          <w:rFonts w:ascii="Times New Roman" w:eastAsia="宋体" w:hAnsi="Times New Roman" w:cs="Times New Roman"/>
          <w:lang w:val="fr-FR"/>
        </w:rPr>
        <w:t xml:space="preserve">Il y a </w:t>
      </w:r>
      <w:r w:rsidR="0047131F" w:rsidRPr="007C0170">
        <w:rPr>
          <w:rFonts w:ascii="Times New Roman" w:eastAsia="宋体" w:hAnsi="Times New Roman" w:cs="Times New Roman"/>
          <w:color w:val="FF0000"/>
          <w:lang w:val="fr-FR"/>
        </w:rPr>
        <w:t>une</w:t>
      </w:r>
      <w:r w:rsidRPr="007C0170">
        <w:rPr>
          <w:rFonts w:ascii="Times New Roman" w:eastAsia="宋体" w:hAnsi="Times New Roman" w:cs="Times New Roman"/>
          <w:color w:val="FF0000"/>
          <w:lang w:val="fr-FR"/>
        </w:rPr>
        <w:t xml:space="preserve"> armoire</w:t>
      </w:r>
      <w:r w:rsidRPr="004B6456">
        <w:rPr>
          <w:rFonts w:ascii="Times New Roman" w:eastAsia="宋体" w:hAnsi="Times New Roman" w:cs="Times New Roman"/>
          <w:lang w:val="fr-FR"/>
        </w:rPr>
        <w:t xml:space="preserve">, </w:t>
      </w:r>
      <w:r w:rsidR="0047131F">
        <w:rPr>
          <w:rFonts w:ascii="Times New Roman" w:eastAsia="宋体" w:hAnsi="Times New Roman" w:cs="Times New Roman"/>
          <w:lang w:val="fr-FR"/>
        </w:rPr>
        <w:t>un</w:t>
      </w:r>
      <w:r w:rsidRPr="004B6456">
        <w:rPr>
          <w:rFonts w:ascii="Times New Roman" w:eastAsia="宋体" w:hAnsi="Times New Roman" w:cs="Times New Roman"/>
          <w:lang w:val="fr-FR"/>
        </w:rPr>
        <w:t xml:space="preserve"> lit, </w:t>
      </w:r>
      <w:r w:rsidR="0047131F">
        <w:rPr>
          <w:rFonts w:ascii="Times New Roman" w:eastAsia="宋体" w:hAnsi="Times New Roman" w:cs="Times New Roman"/>
          <w:lang w:val="fr-FR"/>
        </w:rPr>
        <w:t>un</w:t>
      </w:r>
      <w:r w:rsidRPr="004B6456">
        <w:rPr>
          <w:rFonts w:ascii="Times New Roman" w:eastAsia="宋体" w:hAnsi="Times New Roman" w:cs="Times New Roman"/>
          <w:lang w:val="fr-FR"/>
        </w:rPr>
        <w:t xml:space="preserve"> </w:t>
      </w:r>
      <w:r w:rsidR="0047131F">
        <w:rPr>
          <w:rFonts w:ascii="Times New Roman" w:eastAsia="宋体" w:hAnsi="Times New Roman" w:cs="Times New Roman"/>
          <w:lang w:val="fr-FR"/>
        </w:rPr>
        <w:t>bureau</w:t>
      </w:r>
      <w:r w:rsidRPr="004B6456">
        <w:rPr>
          <w:rFonts w:ascii="Times New Roman" w:eastAsia="宋体" w:hAnsi="Times New Roman" w:cs="Times New Roman"/>
          <w:lang w:val="fr-FR"/>
        </w:rPr>
        <w:t xml:space="preserve"> </w:t>
      </w:r>
      <w:r w:rsidRPr="007C0170">
        <w:rPr>
          <w:rFonts w:ascii="Times New Roman" w:eastAsia="宋体" w:hAnsi="Times New Roman" w:cs="Times New Roman"/>
          <w:color w:val="FF0000"/>
          <w:lang w:val="fr-FR"/>
        </w:rPr>
        <w:t xml:space="preserve">et </w:t>
      </w:r>
      <w:r w:rsidR="0047131F" w:rsidRPr="007C0170">
        <w:rPr>
          <w:rFonts w:ascii="Times New Roman" w:eastAsia="宋体" w:hAnsi="Times New Roman" w:cs="Times New Roman"/>
          <w:color w:val="FF0000"/>
          <w:lang w:val="fr-FR"/>
        </w:rPr>
        <w:t>une</w:t>
      </w:r>
      <w:r w:rsidRPr="004B6456">
        <w:rPr>
          <w:rFonts w:ascii="Times New Roman" w:eastAsia="宋体" w:hAnsi="Times New Roman" w:cs="Times New Roman"/>
          <w:lang w:val="fr-FR"/>
        </w:rPr>
        <w:t xml:space="preserve"> chaise dans ma chambre. </w:t>
      </w:r>
    </w:p>
    <w:p w14:paraId="249E842D" w14:textId="07269F52" w:rsidR="003B6E4A" w:rsidRDefault="004B6456" w:rsidP="003B6E4A">
      <w:pPr>
        <w:rPr>
          <w:rFonts w:ascii="Times New Roman" w:eastAsia="宋体" w:hAnsi="Times New Roman" w:cs="Times New Roman"/>
          <w:lang w:val="fr-FR"/>
        </w:rPr>
      </w:pPr>
      <w:r w:rsidRPr="004B6456">
        <w:rPr>
          <w:rFonts w:ascii="Times New Roman" w:eastAsia="宋体" w:hAnsi="Times New Roman" w:cs="Times New Roman"/>
          <w:lang w:val="fr-FR"/>
        </w:rPr>
        <w:t xml:space="preserve">Mon </w:t>
      </w:r>
      <w:r w:rsidR="008A759D">
        <w:rPr>
          <w:rFonts w:ascii="Times New Roman" w:eastAsia="宋体" w:hAnsi="Times New Roman" w:cs="Times New Roman"/>
          <w:lang w:val="fr-FR"/>
        </w:rPr>
        <w:t>b</w:t>
      </w:r>
      <w:r w:rsidRPr="004B6456">
        <w:rPr>
          <w:rFonts w:ascii="Times New Roman" w:eastAsia="宋体" w:hAnsi="Times New Roman" w:cs="Times New Roman"/>
          <w:lang w:val="fr-FR"/>
        </w:rPr>
        <w:t>ureau est blanc, il est sur le côté ouest de la chambre.</w:t>
      </w:r>
    </w:p>
    <w:p w14:paraId="4D0A985C" w14:textId="0889AFFC" w:rsidR="004B6456" w:rsidRDefault="004B6456" w:rsidP="003B6E4A">
      <w:pPr>
        <w:rPr>
          <w:rFonts w:ascii="Times New Roman" w:eastAsia="宋体" w:hAnsi="Times New Roman" w:cs="Times New Roman"/>
          <w:lang w:val="fr-FR"/>
        </w:rPr>
      </w:pPr>
      <w:r w:rsidRPr="007C0170">
        <w:rPr>
          <w:rFonts w:ascii="Times New Roman" w:eastAsia="宋体" w:hAnsi="Times New Roman" w:cs="Times New Roman"/>
          <w:highlight w:val="yellow"/>
          <w:lang w:val="fr-FR"/>
        </w:rPr>
        <w:t xml:space="preserve">Mon lit est </w:t>
      </w:r>
      <w:r w:rsidR="007C0170" w:rsidRPr="007C0170">
        <w:rPr>
          <w:rFonts w:ascii="Times New Roman" w:eastAsia="宋体" w:hAnsi="Times New Roman" w:cs="Times New Roman" w:hint="eastAsia"/>
          <w:highlight w:val="yellow"/>
          <w:lang w:val="fr-FR"/>
        </w:rPr>
        <w:t>sur</w:t>
      </w:r>
      <w:r w:rsidR="007C0170" w:rsidRPr="007C0170">
        <w:rPr>
          <w:rFonts w:ascii="Times New Roman" w:eastAsia="宋体" w:hAnsi="Times New Roman" w:cs="Times New Roman"/>
          <w:highlight w:val="yellow"/>
          <w:lang w:val="fr-FR"/>
        </w:rPr>
        <w:t xml:space="preserve"> le </w:t>
      </w:r>
      <w:r w:rsidR="007C0170" w:rsidRPr="007C0170">
        <w:rPr>
          <w:rFonts w:ascii="Times New Roman" w:eastAsia="宋体" w:hAnsi="Times New Roman" w:cs="Times New Roman"/>
          <w:highlight w:val="yellow"/>
          <w:lang w:val="fr-FR"/>
        </w:rPr>
        <w:t>côté</w:t>
      </w:r>
      <w:r w:rsidR="007C0170" w:rsidRPr="007C0170">
        <w:rPr>
          <w:rFonts w:ascii="Times New Roman" w:eastAsia="宋体" w:hAnsi="Times New Roman" w:cs="Times New Roman"/>
          <w:highlight w:val="yellow"/>
          <w:lang w:val="fr-FR"/>
        </w:rPr>
        <w:t xml:space="preserve"> droit de mon bureau.</w:t>
      </w:r>
    </w:p>
    <w:p w14:paraId="16E0C3EF" w14:textId="77777777" w:rsidR="00173799" w:rsidRDefault="004B6456" w:rsidP="003B6E4A">
      <w:pPr>
        <w:rPr>
          <w:rFonts w:ascii="Times New Roman" w:eastAsia="宋体" w:hAnsi="Times New Roman" w:cs="Times New Roman"/>
          <w:lang w:val="fr-FR"/>
        </w:rPr>
      </w:pPr>
      <w:r w:rsidRPr="004B6456">
        <w:rPr>
          <w:rFonts w:ascii="Times New Roman" w:eastAsia="宋体" w:hAnsi="Times New Roman" w:cs="Times New Roman"/>
          <w:lang w:val="fr-FR"/>
        </w:rPr>
        <w:t xml:space="preserve">Sur mon bureau, il y a des fournitures scolaires sur la gauche. </w:t>
      </w:r>
    </w:p>
    <w:p w14:paraId="5246C174" w14:textId="55ED97AE" w:rsidR="004B6456" w:rsidRDefault="004B6456" w:rsidP="003B6E4A">
      <w:pPr>
        <w:rPr>
          <w:rFonts w:ascii="Times New Roman" w:eastAsia="宋体" w:hAnsi="Times New Roman" w:cs="Times New Roman"/>
          <w:lang w:val="fr-FR"/>
        </w:rPr>
      </w:pPr>
      <w:r w:rsidRPr="004B6456">
        <w:rPr>
          <w:rFonts w:ascii="Times New Roman" w:eastAsia="宋体" w:hAnsi="Times New Roman" w:cs="Times New Roman"/>
          <w:lang w:val="fr-FR"/>
        </w:rPr>
        <w:t xml:space="preserve">À droite, il y a </w:t>
      </w:r>
      <w:r>
        <w:rPr>
          <w:rFonts w:ascii="Times New Roman" w:eastAsia="宋体" w:hAnsi="Times New Roman" w:cs="Times New Roman" w:hint="eastAsia"/>
          <w:lang w:val="fr-FR"/>
        </w:rPr>
        <w:t>une</w:t>
      </w:r>
      <w:r>
        <w:rPr>
          <w:rFonts w:ascii="Times New Roman" w:eastAsia="宋体" w:hAnsi="Times New Roman" w:cs="Times New Roman"/>
          <w:lang w:val="fr-FR"/>
        </w:rPr>
        <w:t xml:space="preserve"> p</w:t>
      </w:r>
      <w:r w:rsidRPr="004B6456">
        <w:rPr>
          <w:rFonts w:ascii="Times New Roman" w:eastAsia="宋体" w:hAnsi="Times New Roman" w:cs="Times New Roman"/>
          <w:lang w:val="fr-FR"/>
        </w:rPr>
        <w:t>etite étagère</w:t>
      </w:r>
      <w:r>
        <w:rPr>
          <w:rFonts w:ascii="Times New Roman" w:eastAsia="宋体" w:hAnsi="Times New Roman" w:cs="Times New Roman"/>
          <w:lang w:val="fr-FR"/>
        </w:rPr>
        <w:t>.</w:t>
      </w:r>
    </w:p>
    <w:p w14:paraId="1DD790E2" w14:textId="64EC8096" w:rsidR="004B6456" w:rsidRPr="004B6456" w:rsidRDefault="004B6456" w:rsidP="003B6E4A">
      <w:pPr>
        <w:rPr>
          <w:rFonts w:ascii="Times New Roman" w:eastAsia="宋体" w:hAnsi="Times New Roman" w:cs="Times New Roman"/>
          <w:lang w:val="fr-FR"/>
        </w:rPr>
      </w:pPr>
      <w:r w:rsidRPr="004B6456">
        <w:rPr>
          <w:rFonts w:ascii="Times New Roman" w:eastAsia="宋体" w:hAnsi="Times New Roman" w:cs="Times New Roman"/>
          <w:lang w:val="fr-FR"/>
        </w:rPr>
        <w:t xml:space="preserve">Il y a </w:t>
      </w:r>
      <w:r w:rsidR="009635A3">
        <w:rPr>
          <w:rFonts w:ascii="Times New Roman" w:eastAsia="宋体" w:hAnsi="Times New Roman" w:cs="Times New Roman"/>
          <w:lang w:val="fr-FR"/>
        </w:rPr>
        <w:t>une</w:t>
      </w:r>
      <w:r w:rsidRPr="004B6456">
        <w:rPr>
          <w:rFonts w:ascii="Times New Roman" w:eastAsia="宋体" w:hAnsi="Times New Roman" w:cs="Times New Roman"/>
          <w:lang w:val="fr-FR"/>
        </w:rPr>
        <w:t xml:space="preserve"> tasse et d'autres articles sur l</w:t>
      </w:r>
      <w:r w:rsidR="00B7336F">
        <w:rPr>
          <w:rFonts w:ascii="Times New Roman" w:eastAsia="宋体" w:hAnsi="Times New Roman" w:cs="Times New Roman"/>
          <w:lang w:val="fr-FR"/>
        </w:rPr>
        <w:t>’</w:t>
      </w:r>
      <w:r w:rsidRPr="004B6456">
        <w:rPr>
          <w:rFonts w:ascii="Times New Roman" w:eastAsia="宋体" w:hAnsi="Times New Roman" w:cs="Times New Roman"/>
          <w:lang w:val="fr-FR"/>
        </w:rPr>
        <w:t>étagère.</w:t>
      </w:r>
    </w:p>
    <w:p w14:paraId="2A80C773" w14:textId="108A2193" w:rsidR="00C32860" w:rsidRDefault="00C32860" w:rsidP="00C32860">
      <w:pPr>
        <w:rPr>
          <w:rFonts w:ascii="Times New Roman" w:eastAsia="宋体" w:hAnsi="Times New Roman" w:cs="Times New Roman"/>
          <w:lang w:val="fr-FR"/>
        </w:rPr>
      </w:pPr>
      <w:r w:rsidRPr="00C32860">
        <w:rPr>
          <w:rFonts w:ascii="Times New Roman" w:eastAsia="宋体" w:hAnsi="Times New Roman" w:cs="Times New Roman"/>
          <w:lang w:val="fr-FR"/>
        </w:rPr>
        <w:t xml:space="preserve">Il y a </w:t>
      </w:r>
      <w:r>
        <w:rPr>
          <w:rFonts w:ascii="Times New Roman" w:eastAsia="宋体" w:hAnsi="Times New Roman" w:cs="Times New Roman"/>
          <w:lang w:val="fr-FR"/>
        </w:rPr>
        <w:t>un nounours</w:t>
      </w:r>
      <w:r w:rsidRPr="00C32860">
        <w:rPr>
          <w:rFonts w:ascii="Times New Roman" w:eastAsia="宋体" w:hAnsi="Times New Roman" w:cs="Times New Roman"/>
          <w:lang w:val="fr-FR"/>
        </w:rPr>
        <w:t xml:space="preserve"> sur mon bureau.</w:t>
      </w:r>
    </w:p>
    <w:p w14:paraId="0A8F3A95" w14:textId="6CF58546" w:rsidR="00C32860" w:rsidRDefault="00C32860" w:rsidP="003B6E4A">
      <w:pPr>
        <w:rPr>
          <w:rFonts w:ascii="Times New Roman" w:eastAsia="宋体" w:hAnsi="Times New Roman" w:cs="Times New Roman"/>
          <w:lang w:val="fr-FR"/>
        </w:rPr>
      </w:pPr>
      <w:r w:rsidRPr="00C32860">
        <w:rPr>
          <w:rFonts w:ascii="Times New Roman" w:eastAsia="宋体" w:hAnsi="Times New Roman" w:cs="Times New Roman"/>
          <w:lang w:val="fr-FR"/>
        </w:rPr>
        <w:t xml:space="preserve">Ma chaise est noire, juste entre le </w:t>
      </w:r>
      <w:r w:rsidR="008A759D">
        <w:rPr>
          <w:rFonts w:ascii="Times New Roman" w:eastAsia="宋体" w:hAnsi="Times New Roman" w:cs="Times New Roman"/>
          <w:lang w:val="fr-FR"/>
        </w:rPr>
        <w:t>b</w:t>
      </w:r>
      <w:r w:rsidRPr="00C32860">
        <w:rPr>
          <w:rFonts w:ascii="Times New Roman" w:eastAsia="宋体" w:hAnsi="Times New Roman" w:cs="Times New Roman"/>
          <w:lang w:val="fr-FR"/>
        </w:rPr>
        <w:t>ureau et le lit.</w:t>
      </w:r>
    </w:p>
    <w:p w14:paraId="3FB12C6F" w14:textId="2206C7BE" w:rsidR="00C32860" w:rsidRDefault="00C32860" w:rsidP="003B6E4A">
      <w:pPr>
        <w:rPr>
          <w:rFonts w:ascii="Times New Roman" w:eastAsia="宋体" w:hAnsi="Times New Roman" w:cs="Times New Roman"/>
          <w:lang w:val="fr-FR"/>
        </w:rPr>
      </w:pPr>
      <w:r w:rsidRPr="00C32860">
        <w:rPr>
          <w:rFonts w:ascii="Times New Roman" w:eastAsia="宋体" w:hAnsi="Times New Roman" w:cs="Times New Roman"/>
          <w:lang w:val="fr-FR"/>
        </w:rPr>
        <w:t>Il n'y a pas de fenêtre</w:t>
      </w:r>
      <w:r w:rsidR="008A759D">
        <w:rPr>
          <w:rFonts w:ascii="Times New Roman" w:eastAsia="宋体" w:hAnsi="Times New Roman" w:cs="Times New Roman"/>
          <w:lang w:val="fr-FR"/>
        </w:rPr>
        <w:t>s</w:t>
      </w:r>
      <w:r w:rsidRPr="00C32860">
        <w:rPr>
          <w:rFonts w:ascii="Times New Roman" w:eastAsia="宋体" w:hAnsi="Times New Roman" w:cs="Times New Roman"/>
          <w:lang w:val="fr-FR"/>
        </w:rPr>
        <w:t xml:space="preserve"> dans ma chambre.</w:t>
      </w:r>
    </w:p>
    <w:p w14:paraId="366F4AEF" w14:textId="57ACE8E0" w:rsidR="00C32860" w:rsidRDefault="00C32860" w:rsidP="003B6E4A">
      <w:pPr>
        <w:rPr>
          <w:rFonts w:ascii="Times New Roman" w:eastAsia="宋体" w:hAnsi="Times New Roman" w:cs="Times New Roman"/>
          <w:lang w:val="fr-FR"/>
        </w:rPr>
      </w:pPr>
      <w:r w:rsidRPr="00C32860">
        <w:rPr>
          <w:rFonts w:ascii="Times New Roman" w:eastAsia="宋体" w:hAnsi="Times New Roman" w:cs="Times New Roman"/>
          <w:lang w:val="fr-FR"/>
        </w:rPr>
        <w:t>C'est le seul inconvénient.</w:t>
      </w:r>
    </w:p>
    <w:p w14:paraId="76FA2BB7" w14:textId="5A801624" w:rsidR="00FA5622" w:rsidRPr="00FA5622" w:rsidRDefault="008A759D">
      <w:pPr>
        <w:rPr>
          <w:rFonts w:ascii="Times New Roman" w:eastAsia="宋体" w:hAnsi="Times New Roman" w:cs="Times New Roman" w:hint="eastAsia"/>
          <w:lang w:val="fr-FR"/>
        </w:rPr>
      </w:pPr>
      <w:r>
        <w:rPr>
          <w:rFonts w:ascii="Times New Roman" w:eastAsia="宋体" w:hAnsi="Times New Roman" w:cs="Times New Roman"/>
          <w:lang w:val="fr-FR"/>
        </w:rPr>
        <w:t>C’est tout</w:t>
      </w:r>
      <w:r w:rsidR="00C32860">
        <w:rPr>
          <w:rFonts w:ascii="Times New Roman" w:eastAsia="宋体" w:hAnsi="Times New Roman" w:cs="Times New Roman" w:hint="eastAsia"/>
          <w:lang w:val="fr-FR"/>
        </w:rPr>
        <w:t>,</w:t>
      </w:r>
      <w:r w:rsidR="00C32860">
        <w:rPr>
          <w:rFonts w:ascii="Times New Roman" w:eastAsia="宋体" w:hAnsi="Times New Roman" w:cs="Times New Roman"/>
          <w:lang w:val="fr-FR"/>
        </w:rPr>
        <w:t xml:space="preserve"> merci</w:t>
      </w:r>
      <w:r w:rsidR="00C32860">
        <w:rPr>
          <w:rFonts w:ascii="Times New Roman" w:eastAsia="宋体" w:hAnsi="Times New Roman" w:cs="Times New Roman" w:hint="eastAsia"/>
          <w:lang w:val="fr-FR"/>
        </w:rPr>
        <w:t>!</w:t>
      </w:r>
    </w:p>
    <w:p w14:paraId="265E9BCA" w14:textId="77777777" w:rsidR="00FA5622" w:rsidRDefault="00FA5622">
      <w:pPr>
        <w:rPr>
          <w:rFonts w:ascii="Times New Roman" w:eastAsia="宋体" w:hAnsi="Times New Roman" w:cs="Times New Roman"/>
          <w:lang w:val="fr-FR"/>
        </w:rPr>
      </w:pPr>
    </w:p>
    <w:p w14:paraId="20EC818E" w14:textId="77777777" w:rsidR="00FA5622" w:rsidRPr="00FA5622" w:rsidRDefault="00FA5622">
      <w:pPr>
        <w:rPr>
          <w:rFonts w:ascii="Times New Roman" w:eastAsia="宋体" w:hAnsi="Times New Roman" w:cs="Times New Roman"/>
          <w:lang w:val="fr-FR"/>
        </w:rPr>
      </w:pPr>
    </w:p>
    <w:p w14:paraId="5774A332" w14:textId="77777777" w:rsidR="0053558E" w:rsidRPr="0053558E" w:rsidRDefault="0053558E">
      <w:pPr>
        <w:rPr>
          <w:rFonts w:ascii="Times New Roman" w:eastAsia="宋体" w:hAnsi="Times New Roman" w:cs="Times New Roman"/>
          <w:lang w:val="fr-FR"/>
        </w:rPr>
      </w:pPr>
    </w:p>
    <w:p w14:paraId="2D4B2814" w14:textId="77777777" w:rsidR="0045760A" w:rsidRPr="0053558E" w:rsidRDefault="0045760A">
      <w:pPr>
        <w:rPr>
          <w:rFonts w:ascii="Times New Roman" w:eastAsia="宋体" w:hAnsi="Times New Roman" w:cs="Times New Roman"/>
          <w:lang w:val="fr-FR"/>
        </w:rPr>
      </w:pPr>
    </w:p>
    <w:p w14:paraId="59516488" w14:textId="77777777" w:rsidR="0045760A" w:rsidRPr="0053558E" w:rsidRDefault="0045760A">
      <w:pPr>
        <w:rPr>
          <w:rFonts w:ascii="Times New Roman" w:eastAsia="宋体" w:hAnsi="Times New Roman" w:cs="Times New Roman"/>
          <w:lang w:val="fr-FR"/>
        </w:rPr>
      </w:pPr>
    </w:p>
    <w:p w14:paraId="4A6F4664" w14:textId="77777777" w:rsidR="00715443" w:rsidRPr="0053558E" w:rsidRDefault="00715443">
      <w:pPr>
        <w:rPr>
          <w:rFonts w:ascii="Times New Roman" w:eastAsia="宋体" w:hAnsi="Times New Roman" w:cs="Times New Roman"/>
          <w:lang w:val="fr-FR"/>
        </w:rPr>
      </w:pPr>
    </w:p>
    <w:p w14:paraId="36D27156" w14:textId="77777777" w:rsidR="00715443" w:rsidRPr="0053558E" w:rsidRDefault="00715443">
      <w:pPr>
        <w:rPr>
          <w:rFonts w:ascii="Times New Roman" w:eastAsia="宋体" w:hAnsi="Times New Roman" w:cs="Times New Roman"/>
          <w:lang w:val="fr-FR"/>
        </w:rPr>
      </w:pPr>
    </w:p>
    <w:sectPr w:rsidR="00715443" w:rsidRPr="0053558E" w:rsidSect="005355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0454" w14:textId="77777777" w:rsidR="008376FB" w:rsidRDefault="008376FB" w:rsidP="00173799">
      <w:r>
        <w:separator/>
      </w:r>
    </w:p>
  </w:endnote>
  <w:endnote w:type="continuationSeparator" w:id="0">
    <w:p w14:paraId="30ABB597" w14:textId="77777777" w:rsidR="008376FB" w:rsidRDefault="008376FB" w:rsidP="0017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C5D1F" w14:textId="77777777" w:rsidR="008376FB" w:rsidRDefault="008376FB" w:rsidP="00173799">
      <w:r>
        <w:separator/>
      </w:r>
    </w:p>
  </w:footnote>
  <w:footnote w:type="continuationSeparator" w:id="0">
    <w:p w14:paraId="48E9D4C5" w14:textId="77777777" w:rsidR="008376FB" w:rsidRDefault="008376FB" w:rsidP="0017379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蒋 博翔">
    <w15:presenceInfo w15:providerId="Windows Live" w15:userId="dd145d949125d7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FC7"/>
    <w:rsid w:val="00061038"/>
    <w:rsid w:val="000760AD"/>
    <w:rsid w:val="000908EF"/>
    <w:rsid w:val="000D2033"/>
    <w:rsid w:val="00104409"/>
    <w:rsid w:val="00113745"/>
    <w:rsid w:val="00173799"/>
    <w:rsid w:val="001A74F5"/>
    <w:rsid w:val="0023555C"/>
    <w:rsid w:val="00277026"/>
    <w:rsid w:val="002F269B"/>
    <w:rsid w:val="003B639C"/>
    <w:rsid w:val="003B6E4A"/>
    <w:rsid w:val="0043620D"/>
    <w:rsid w:val="0045760A"/>
    <w:rsid w:val="0047131F"/>
    <w:rsid w:val="004B6456"/>
    <w:rsid w:val="004C089D"/>
    <w:rsid w:val="0053558E"/>
    <w:rsid w:val="00627193"/>
    <w:rsid w:val="006C3B2F"/>
    <w:rsid w:val="00715443"/>
    <w:rsid w:val="007603E0"/>
    <w:rsid w:val="00795205"/>
    <w:rsid w:val="007C0170"/>
    <w:rsid w:val="00813FBC"/>
    <w:rsid w:val="008376FB"/>
    <w:rsid w:val="008A759D"/>
    <w:rsid w:val="0093022E"/>
    <w:rsid w:val="009311BC"/>
    <w:rsid w:val="009635A3"/>
    <w:rsid w:val="00965D0A"/>
    <w:rsid w:val="00A2534C"/>
    <w:rsid w:val="00A46029"/>
    <w:rsid w:val="00AA73BC"/>
    <w:rsid w:val="00B24F22"/>
    <w:rsid w:val="00B7336F"/>
    <w:rsid w:val="00B7548C"/>
    <w:rsid w:val="00B90C23"/>
    <w:rsid w:val="00C16FC7"/>
    <w:rsid w:val="00C22B64"/>
    <w:rsid w:val="00C313D8"/>
    <w:rsid w:val="00C32860"/>
    <w:rsid w:val="00C62873"/>
    <w:rsid w:val="00CD2522"/>
    <w:rsid w:val="00D317E6"/>
    <w:rsid w:val="00DF4857"/>
    <w:rsid w:val="00E14624"/>
    <w:rsid w:val="00E30818"/>
    <w:rsid w:val="00E65F07"/>
    <w:rsid w:val="00E96579"/>
    <w:rsid w:val="00EC38B8"/>
    <w:rsid w:val="00F17AFA"/>
    <w:rsid w:val="00F57FF3"/>
    <w:rsid w:val="00F813C7"/>
    <w:rsid w:val="00F8170E"/>
    <w:rsid w:val="00FA5622"/>
    <w:rsid w:val="00F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65445"/>
  <w15:docId w15:val="{F1DC002D-59F1-4C25-BDB7-51EE340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799"/>
    <w:rPr>
      <w:sz w:val="18"/>
      <w:szCs w:val="18"/>
    </w:rPr>
  </w:style>
  <w:style w:type="paragraph" w:styleId="a7">
    <w:name w:val="Revision"/>
    <w:hidden/>
    <w:uiPriority w:val="99"/>
    <w:semiHidden/>
    <w:rsid w:val="00E3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16</cp:revision>
  <dcterms:created xsi:type="dcterms:W3CDTF">2021-12-06T14:13:00Z</dcterms:created>
  <dcterms:modified xsi:type="dcterms:W3CDTF">2021-12-27T07:11:00Z</dcterms:modified>
</cp:coreProperties>
</file>